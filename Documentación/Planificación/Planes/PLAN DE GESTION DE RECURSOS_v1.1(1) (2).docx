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2"/>
        <w:gridCol w:w="3778"/>
        <w:gridCol w:w="1209"/>
        <w:gridCol w:w="1827"/>
        <w:gridCol w:w="1427"/>
        <w:gridCol w:w="1663"/>
        <w:tblGridChange w:id="0">
          <w:tblGrid>
            <w:gridCol w:w="1112"/>
            <w:gridCol w:w="3778"/>
            <w:gridCol w:w="1209"/>
            <w:gridCol w:w="1827"/>
            <w:gridCol w:w="1427"/>
            <w:gridCol w:w="166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E-CLOTHIFY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line="276" w:lineRule="auto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2025-ECOMODA-1.15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11/10/2025</w:t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NORMAS Y PROCEDIMIENTOS APLICABLES (FAE)</w:t>
      </w:r>
    </w:p>
    <w:tbl>
      <w:tblPr>
        <w:tblStyle w:val="Table2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PMBOK® – Guía de los Fundamentos para la Dirección de Proyectos (7ª Edición, PMI)</w:t>
              <w:tab/>
              <w:t xml:space="preserve">Proporciona las directrices para la gestión integral de los recursos del proyecto, incluyendo la planificación, adquisición, desarrollo, gestión y control de recursos humanos, materiales y equipos. Es la base metodológica principal para estructurar el plan de gestión de recursos.</w:t>
            </w:r>
          </w:p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ISO 21500:2021 – Directrices para la gestión de proyectos</w:t>
              <w:tab/>
              <w:t xml:space="preserve">Norma internacional que define los principios y buenas prácticas para gestionar proyectos de manera eficiente. Incluye lineamientos sobre asignación de recursos y gestión del equipo del proyecto en todo su ciclo de vida.</w:t>
            </w:r>
          </w:p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ISO 10006:2018 – Gestión de la calidad en proyectos</w:t>
              <w:tab/>
              <w:t xml:space="preserve">Establece directrices para asegurar la calidad en la gestión de proyectos, incluyendo la planificación y control de los recursos necesarios para garantizar que los productos o entregables cumplan los requisitos.</w:t>
            </w:r>
          </w:p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ISO 9001:2015 – Sistemas de gestión de la calidad</w:t>
              <w:tab/>
              <w:t xml:space="preserve">Estándar general de calidad aplicable al control y mejora continua de procesos, incluyendo la adecuada provisión y competencia del personal que interviene en los proyectos.</w:t>
            </w:r>
          </w:p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Políticas internas de la organización (Gestión de Talento y Activos)</w:t>
              <w:tab/>
              <w:t xml:space="preserve">Procedimientos internos que regulan la contratación, formación, asignación, reconocimiento y evaluación del personal, así como la adquisición, mantenimiento y control de los recursos físicos del proyecto.</w:t>
            </w:r>
          </w:p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Marco Ético y Profesional del PMI (Code of Ethics and Professional Conduct)</w:t>
              <w:tab/>
              <w:t xml:space="preserve">Define los valores de responsabilidad, respeto, equidad y honestidad que deben guiar la gestión de personas y recursos en los proyectos.</w:t>
            </w:r>
          </w:p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RECURSOS HUMANOS</w:t>
      </w:r>
    </w:p>
    <w:tbl>
      <w:tblPr>
        <w:tblStyle w:val="Table3"/>
        <w:tblW w:w="11016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05"/>
        <w:gridCol w:w="3167"/>
        <w:gridCol w:w="2830"/>
        <w:gridCol w:w="2514"/>
        <w:tblGridChange w:id="0">
          <w:tblGrid>
            <w:gridCol w:w="2505"/>
            <w:gridCol w:w="3167"/>
            <w:gridCol w:w="2830"/>
            <w:gridCol w:w="251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4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5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6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UNIDADES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7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HABILIDADES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jc w:val="both"/>
              <w:rPr>
                <w:i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70c0"/>
                <w:sz w:val="20"/>
                <w:szCs w:val="20"/>
                <w:rtl w:val="0"/>
              </w:rPr>
              <w:t xml:space="preserve">Jefe de Proyecto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Dirige la planificación, ejecución, seguimiento y control del proyecto. Supervisa el cumplimiento del alcance, cronograma, presupuesto y calidad. Facilita la comunicación entre las partes interesadas y asegura la entrega exitosa del producto.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Liderazgo, gestión de proyectos, comunicación, planificación estratégica, toma de decisiones.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jc w:val="both"/>
              <w:rPr>
                <w:i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70c0"/>
                <w:sz w:val="20"/>
                <w:szCs w:val="20"/>
                <w:rtl w:val="0"/>
              </w:rPr>
              <w:t xml:space="preserve">Equipo Técnico</w:t>
            </w:r>
            <w:sdt>
              <w:sdtPr>
                <w:id w:val="601931435"/>
                <w:tag w:val="goog_rdk_0"/>
              </w:sdtPr>
              <w:sdtContent>
                <w:ins w:author="mariajose ruizvazquez" w:id="0" w:date="2025-10-15T18:04:44Z">
                  <w:r w:rsidDel="00000000" w:rsidR="00000000" w:rsidRPr="00000000">
                    <w:rPr>
                      <w:i w:val="1"/>
                      <w:color w:val="0070c0"/>
                      <w:sz w:val="20"/>
                      <w:szCs w:val="20"/>
                      <w:rtl w:val="0"/>
                    </w:rPr>
                    <w:t xml:space="preserve"> (Desarrolladores multifuncionales)</w:t>
                  </w:r>
                </w:ins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Desarrolla, integra y valida las funcionalidades del sistema E-CLOTHIFY. Se encarga del análisis técnico, programación, pruebas, control de versiones y soporte técnico durante todo el ciclo de vida del proyecto.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Desarrollo web, integración de sistemas, bases de datos, pruebas funcionales, metodologías ágiles, colaboración técnica.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jc w:val="both"/>
              <w:rPr>
                <w:i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70c0"/>
                <w:sz w:val="20"/>
                <w:szCs w:val="20"/>
                <w:rtl w:val="0"/>
              </w:rPr>
              <w:t xml:space="preserve">Cliente / Patrocinador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Representa a la organización usuaria. Define requerimientos, válida entregables, aprueba fases clave y garantiza la alineación del proyecto con los objetivos de negocio.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Conocimiento del negocio, gestión de expectativas, validación de requisitos, comunicación.</w:t>
            </w:r>
          </w:p>
        </w:tc>
      </w:tr>
    </w:tbl>
    <w:p w:rsidR="00000000" w:rsidDel="00000000" w:rsidP="00000000" w:rsidRDefault="00000000" w:rsidRPr="00000000" w14:paraId="0000002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CALENDARIO DE RECURSOS HUMANOS</w:t>
      </w:r>
    </w:p>
    <w:tbl>
      <w:tblPr>
        <w:tblStyle w:val="Table4"/>
        <w:tblW w:w="1141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415"/>
        <w:tblGridChange w:id="0">
          <w:tblGrid>
            <w:gridCol w:w="114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111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220"/>
              <w:gridCol w:w="2580"/>
              <w:gridCol w:w="3015"/>
              <w:gridCol w:w="3300"/>
              <w:tblGridChange w:id="0">
                <w:tblGrid>
                  <w:gridCol w:w="2220"/>
                  <w:gridCol w:w="2580"/>
                  <w:gridCol w:w="3015"/>
                  <w:gridCol w:w="3300"/>
                </w:tblGrid>
              </w:tblGridChange>
            </w:tblGrid>
            <w:tr>
              <w:trPr>
                <w:cantSplit w:val="0"/>
                <w:trHeight w:val="7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spacing w:line="240" w:lineRule="auto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Fase del Proyecto</w:t>
                  </w:r>
                </w:p>
                <w:p w:rsidR="00000000" w:rsidDel="00000000" w:rsidP="00000000" w:rsidRDefault="00000000" w:rsidRPr="00000000" w14:paraId="00000029">
                  <w:pP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 (según EDT)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Roles Involucrados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Nivel de Participación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Observaciones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1108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115"/>
              <w:gridCol w:w="2730"/>
              <w:gridCol w:w="2490"/>
              <w:gridCol w:w="3750"/>
              <w:tblGridChange w:id="0">
                <w:tblGrid>
                  <w:gridCol w:w="2115"/>
                  <w:gridCol w:w="2730"/>
                  <w:gridCol w:w="2490"/>
                  <w:gridCol w:w="3750"/>
                </w:tblGrid>
              </w:tblGridChange>
            </w:tblGrid>
            <w:tr>
              <w:trPr>
                <w:cantSplit w:val="0"/>
                <w:trHeight w:val="14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Fase 1 – Inicio y planificación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Jefe de Proyecto, Cliente/Patrocinador, Equipo Técnico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Alta (Jefe y Cliente), Media (Equipo Técnico)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Definición de objetivos, alcance, acta de constitución y planificación inicial.</w:t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1119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160"/>
              <w:gridCol w:w="2760"/>
              <w:gridCol w:w="2490"/>
              <w:gridCol w:w="3780"/>
              <w:tblGridChange w:id="0">
                <w:tblGrid>
                  <w:gridCol w:w="2160"/>
                  <w:gridCol w:w="2760"/>
                  <w:gridCol w:w="2490"/>
                  <w:gridCol w:w="3780"/>
                </w:tblGrid>
              </w:tblGridChange>
            </w:tblGrid>
            <w:tr>
              <w:trPr>
                <w:cantSplit w:val="0"/>
                <w:trHeight w:val="14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Fase 2 – Diseño y desarrollo funcional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sdt>
                  <w:sdtPr>
                    <w:id w:val="-797477580"/>
                    <w:tag w:val="goog_rdk_2"/>
                  </w:sdtPr>
                  <w:sdtContent>
                    <w:p w:rsidR="00000000" w:rsidDel="00000000" w:rsidP="00000000" w:rsidRDefault="00000000" w:rsidRPr="00000000" w14:paraId="00000034">
                      <w:pPr>
                        <w:spacing w:line="240" w:lineRule="auto"/>
                        <w:jc w:val="both"/>
                        <w:rPr>
                          <w:del w:author="mariajose ruizvazquez" w:id="1" w:date="2025-10-15T17:09:48Z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Equipo Técnico, </w:t>
                      </w:r>
                      <w:sdt>
                        <w:sdtPr>
                          <w:id w:val="-1608004424"/>
                          <w:tag w:val="goog_rdk_1"/>
                        </w:sdtPr>
                        <w:sdtContent>
                          <w:del w:author="mariajose ruizvazquez" w:id="1" w:date="2025-10-15T17:09:48Z">
                            <w:r w:rsidDel="00000000" w:rsidR="00000000" w:rsidRPr="00000000">
                              <w:rPr>
                                <w:rtl w:val="0"/>
                              </w:rPr>
                            </w:r>
                          </w:del>
                        </w:sdtContent>
                      </w:sdt>
                    </w:p>
                  </w:sdtContent>
                </w:sdt>
                <w:p w:rsidR="00000000" w:rsidDel="00000000" w:rsidP="00000000" w:rsidRDefault="00000000" w:rsidRPr="00000000" w14:paraId="00000035">
                  <w:pPr>
                    <w:spacing w:line="24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6">
                  <w:pPr>
                    <w:spacing w:line="24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Jefe de Proyecto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Alta (Equipo Técnico), </w:t>
                  </w:r>
                </w:p>
                <w:p w:rsidR="00000000" w:rsidDel="00000000" w:rsidP="00000000" w:rsidRDefault="00000000" w:rsidRPr="00000000" w14:paraId="00000038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Media (Jefe de Proyecto)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Diseño de interfaces, desarrollo de módulos, integración de catálogos y funcionalidades principales.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111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220"/>
              <w:gridCol w:w="2595"/>
              <w:gridCol w:w="2715"/>
              <w:gridCol w:w="3600"/>
              <w:tblGridChange w:id="0">
                <w:tblGrid>
                  <w:gridCol w:w="2220"/>
                  <w:gridCol w:w="2595"/>
                  <w:gridCol w:w="2715"/>
                  <w:gridCol w:w="3600"/>
                </w:tblGrid>
              </w:tblGridChange>
            </w:tblGrid>
            <w:tr>
              <w:trPr>
                <w:cantSplit w:val="0"/>
                <w:trHeight w:val="189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Fase 3 – Integración, pruebas y despliegue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Equipo Técnico, Cliente/Patrocinador, Jefe de Proyecto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Alta (Equipo Técnico </w:t>
                  </w:r>
                </w:p>
                <w:p w:rsidR="00000000" w:rsidDel="00000000" w:rsidP="00000000" w:rsidRDefault="00000000" w:rsidRPr="00000000" w14:paraId="0000003E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Media (Jefe y Cliente)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Integración de componentes, pruebas de aceptación, despliegue en entorno PaaS.</w:t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1119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190"/>
              <w:gridCol w:w="2745"/>
              <w:gridCol w:w="2730"/>
              <w:gridCol w:w="3525"/>
              <w:tblGridChange w:id="0">
                <w:tblGrid>
                  <w:gridCol w:w="2190"/>
                  <w:gridCol w:w="2745"/>
                  <w:gridCol w:w="2730"/>
                  <w:gridCol w:w="3525"/>
                </w:tblGrid>
              </w:tblGridChange>
            </w:tblGrid>
            <w:tr>
              <w:trPr>
                <w:cantSplit w:val="0"/>
                <w:trHeight w:val="14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Fase 4 – Documentación y cierre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Jefe de Proyecto, </w:t>
                  </w:r>
                </w:p>
                <w:p w:rsidR="00000000" w:rsidDel="00000000" w:rsidP="00000000" w:rsidRDefault="00000000" w:rsidRPr="00000000" w14:paraId="00000043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Equipo Técnico, Cliente/Patrocinador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Alta (Jefe y Equipo Técnico), Media (Cliente)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spacing w:line="24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Elaboración de manuales técnicos y de usuario, validación final y cierre formal del proyecto.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PLAN DE FORMACIÓN</w:t>
      </w:r>
    </w:p>
    <w:tbl>
      <w:tblPr>
        <w:tblStyle w:val="Table10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Nuestro equipo no elaborar</w:t>
            </w:r>
            <w:r w:rsidDel="00000000" w:rsidR="00000000" w:rsidRPr="00000000">
              <w:rPr>
                <w:rtl w:val="0"/>
              </w:rPr>
              <w:t xml:space="preserve">á ningún plan de formación.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PLAN DE RECONOCIMIENTO Y RECOMPENSA</w:t>
      </w:r>
    </w:p>
    <w:tbl>
      <w:tblPr>
        <w:tblStyle w:val="Table11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35"/>
        <w:gridCol w:w="2735"/>
        <w:gridCol w:w="2735"/>
        <w:gridCol w:w="2735"/>
        <w:tblGridChange w:id="0">
          <w:tblGrid>
            <w:gridCol w:w="2735"/>
            <w:gridCol w:w="2735"/>
            <w:gridCol w:w="2735"/>
            <w:gridCol w:w="27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reconocimiento / recompensa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Criterios de aplicación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Frecuencia / Momento de aplicación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Reconocimiento público interno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Cumplimiento de hitos clave o resolución destacada de incidencias técnicas.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 cierre de cada fase del proyecto.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realiza durante reuniones generales, destacando la contribución individual o del equipo mediante menciones o agradecimientos.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Evaluación positiva de desempeño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Compromiso, colaboración y aporte a la mejora continua.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Evaluación al cierre de cada fase o del proyecto.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refleja en informes internos y sirve de referencia para futuras asignaciones o promociones.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Reconocimiento simbólico o no monetario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Actitud proactiva, liderazgo, colaboración y apoyo al equipo.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Durante todo el desarrollo del proyecto.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Incluye certificados internos, menciones en comunicaciones del proyecto o agradecimientos formales del equipo de gestión.</w:t>
            </w:r>
          </w:p>
        </w:tc>
      </w:tr>
    </w:tbl>
    <w:p w:rsidR="00000000" w:rsidDel="00000000" w:rsidP="00000000" w:rsidRDefault="00000000" w:rsidRPr="00000000" w14:paraId="00000067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RECURSOS FÍSICOS</w:t>
      </w:r>
    </w:p>
    <w:tbl>
      <w:tblPr>
        <w:tblStyle w:val="Table12"/>
        <w:tblW w:w="1102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55"/>
        <w:gridCol w:w="3735"/>
        <w:gridCol w:w="3735"/>
        <w:tblGridChange w:id="0">
          <w:tblGrid>
            <w:gridCol w:w="3555"/>
            <w:gridCol w:w="3735"/>
            <w:gridCol w:w="37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B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C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CANTIDAD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D">
            <w:pPr>
              <w:shd w:fill="d9d9d9" w:val="clear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Equipos portátiles del equipo técnico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Equipos personales utilizados por los desarrolladores y jefe de proyecto para la ejecución de tareas diarias del proyecto.</w:t>
            </w:r>
          </w:p>
        </w:tc>
      </w:tr>
      <w:tr>
        <w:trPr>
          <w:cantSplit w:val="0"/>
          <w:trHeight w:val="2026.9921875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Repositorio Git y sistema de control de versiones (GitHub / GitLab)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216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165"/>
              <w:tblGridChange w:id="0">
                <w:tblGrid>
                  <w:gridCol w:w="216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spacing w:line="24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 repositorio central</w:t>
                  </w:r>
                </w:p>
              </w:tc>
            </w:tr>
          </w:tbl>
          <w:p w:rsidR="00000000" w:rsidDel="00000000" w:rsidP="00000000" w:rsidRDefault="00000000" w:rsidRPr="00000000" w14:paraId="0000007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spacing w:line="24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349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495"/>
              <w:tblGridChange w:id="0">
                <w:tblGrid>
                  <w:gridCol w:w="3495"/>
                </w:tblGrid>
              </w:tblGridChange>
            </w:tblGrid>
            <w:tr>
              <w:trPr>
                <w:cantSplit w:val="0"/>
                <w:trHeight w:val="78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spacing w:line="24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Espacio colaborativo para la gestión del código fuente, control de versiones y coordinación de desarrollo entre los miembros del equipo.</w:t>
                  </w:r>
                </w:p>
              </w:tc>
            </w:tr>
          </w:tbl>
          <w:p w:rsidR="00000000" w:rsidDel="00000000" w:rsidP="00000000" w:rsidRDefault="00000000" w:rsidRPr="00000000" w14:paraId="00000079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spacing w:line="24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Herramientas de documentación (Confluence / Notion Docs)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230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0"/>
              <w:tblGridChange w:id="0">
                <w:tblGrid>
                  <w:gridCol w:w="230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spacing w:line="24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 entorno compartido</w:t>
                  </w:r>
                </w:p>
              </w:tc>
            </w:tr>
          </w:tbl>
          <w:p w:rsidR="00000000" w:rsidDel="00000000" w:rsidP="00000000" w:rsidRDefault="00000000" w:rsidRPr="00000000" w14:paraId="0000007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spacing w:line="24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Espacio para almacenar la documentación técnica, manuales y reportes del proyecto, accesible por todo el equipo.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Plataforma de gestión de proyectos (Jira / Notion)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 suscripción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Sistema para la planificación de tareas, seguimiento de hitos y control del avance de las actividades de desarrollo.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Servidores PaaS (Heroku / AWS / Render)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Entornos de desarrollo y producción utilizados para el despliegue, pruebas e integración continua del sistema E-CLOTHIFY.</w:t>
            </w:r>
          </w:p>
        </w:tc>
      </w:tr>
    </w:tbl>
    <w:p w:rsidR="00000000" w:rsidDel="00000000" w:rsidP="00000000" w:rsidRDefault="00000000" w:rsidRPr="00000000" w14:paraId="00000089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CALENDARIO DE RECURSOS FÍSICOS</w:t>
      </w:r>
    </w:p>
    <w:tbl>
      <w:tblPr>
        <w:tblStyle w:val="Table19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35"/>
        <w:gridCol w:w="2735"/>
        <w:gridCol w:w="2735"/>
        <w:gridCol w:w="2735"/>
        <w:tblGridChange w:id="0">
          <w:tblGrid>
            <w:gridCol w:w="2735"/>
            <w:gridCol w:w="2735"/>
            <w:gridCol w:w="2735"/>
            <w:gridCol w:w="27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Fase del Proyecto (según EDT)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Recursos Físicos Utilizados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Nivel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/ Propósito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Fase 1 – Inicio y planificación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Equipos portátiles del equipo técnico- Plataforma de gestión de proyectos - Herramientas de documentación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Medio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emplean para la planificación inicial, definición de alcance, elaboración del acta de constitución y documentación del plan del proyecto.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Fase 2 – Diseño y desarrollo 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Equipos portátiles del equipo técnico- Software de diseño - Repositorio Git- Plataforma de gestión de proyectos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Uso intensivo durante el diseño de interfaces, desarrollo de módulos, control de versiones y coordinación diaria de tareas.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Fase 3 – Integración, pruebas y despliegue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Servidores PaaS (Heroku / AWS / Render)- Repositorio Git- Equipos portátiles- Herramientas de documentación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   Alto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Despliegue de entornos, integración de componentes, ejecución de pruebas funcionales, control de versiones y generación de informes técnicos.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Fase 4 – Documentación y cierre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Equipos portátiles- Herramientas de documentación (Confluence / Notion Docs)- Plataforma de gestión de proyectos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       Medio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utilizan para consolidar los manuales técnicos, documentación final del sistema, cierre formal del proyecto y archivo de entregables.</w:t>
            </w:r>
          </w:p>
        </w:tc>
      </w:tr>
    </w:tbl>
    <w:p w:rsidR="00000000" w:rsidDel="00000000" w:rsidP="00000000" w:rsidRDefault="00000000" w:rsidRPr="00000000" w14:paraId="0000009F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ESTRUCTURA DE DESGLOSE DE LOS RECURSOS</w:t>
      </w:r>
    </w:p>
    <w:p w:rsidR="00000000" w:rsidDel="00000000" w:rsidP="00000000" w:rsidRDefault="00000000" w:rsidRPr="00000000" w14:paraId="000000A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Rule="auto"/>
        <w:jc w:val="both"/>
        <w:rPr/>
      </w:pPr>
      <w:r w:rsidDel="00000000" w:rsidR="00000000" w:rsidRPr="00000000">
        <w:rPr>
          <w:b w:val="1"/>
          <w:sz w:val="20"/>
          <w:szCs w:val="20"/>
        </w:rPr>
        <mc:AlternateContent>
          <mc:Choice Requires="wpg">
            <w:drawing>
              <wp:inline distB="0" distT="0" distL="0" distR="0">
                <wp:extent cx="6858000" cy="5313228"/>
                <wp:effectExtent b="0" l="0" r="0" t="0"/>
                <wp:docPr id="204324933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179375"/>
                          <a:ext cx="6858000" cy="5313228"/>
                          <a:chOff x="0" y="179375"/>
                          <a:chExt cx="6626150" cy="5151075"/>
                        </a:xfrm>
                      </wpg:grpSpPr>
                      <wpg:grpSp>
                        <wpg:cNvGrpSpPr/>
                        <wpg:grpSpPr>
                          <a:xfrm>
                            <a:off x="-231850" y="190925"/>
                            <a:ext cx="6858000" cy="5127943"/>
                            <a:chOff x="0" y="0"/>
                            <a:chExt cx="6858000" cy="37065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858000" cy="3706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4859912" y="1343008"/>
                              <a:ext cx="166385" cy="510247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3290345" y="555451"/>
                              <a:ext cx="2013260" cy="23293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60000"/>
                                  </a:lnTo>
                                  <a:lnTo>
                                    <a:pt x="120000" y="6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3517738" y="1343008"/>
                              <a:ext cx="166385" cy="1297804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3517738" y="1343008"/>
                              <a:ext cx="166385" cy="510247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3290345" y="555451"/>
                              <a:ext cx="671086" cy="23293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60000"/>
                                  </a:lnTo>
                                  <a:lnTo>
                                    <a:pt x="120000" y="6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2175564" y="1343008"/>
                              <a:ext cx="166385" cy="1297804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2175564" y="1343008"/>
                              <a:ext cx="166385" cy="510247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2619258" y="555451"/>
                              <a:ext cx="671086" cy="23293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120000" y="0"/>
                                  </a:moveTo>
                                  <a:lnTo>
                                    <a:pt x="120000" y="60000"/>
                                  </a:lnTo>
                                  <a:lnTo>
                                    <a:pt x="0" y="60000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833390" y="1343008"/>
                              <a:ext cx="166385" cy="2085361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833390" y="1343008"/>
                              <a:ext cx="166385" cy="1297804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833390" y="1343008"/>
                              <a:ext cx="166385" cy="510247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4674AA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1277084" y="555451"/>
                              <a:ext cx="2013260" cy="232939"/>
                            </a:xfrm>
                            <a:custGeom>
                              <a:rect b="b" l="l" r="r" t="t"/>
                              <a:pathLst>
                                <a:path extrusionOk="0" h="120000" w="120000">
                                  <a:moveTo>
                                    <a:pt x="120000" y="0"/>
                                  </a:moveTo>
                                  <a:lnTo>
                                    <a:pt x="120000" y="60000"/>
                                  </a:lnTo>
                                  <a:lnTo>
                                    <a:pt x="0" y="60000"/>
                                  </a:ln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noFill/>
                            <a:ln cap="flat" cmpd="sng" w="25400">
                              <a:solidFill>
                                <a:srgbClr val="3B6495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2735728" y="834"/>
                              <a:ext cx="1109234" cy="554617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7" name="Shape 17"/>
                          <wps:spPr>
                            <a:xfrm>
                              <a:off x="2735728" y="834"/>
                              <a:ext cx="1109234" cy="5546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Proyecto</w:t>
                                </w:r>
                              </w:p>
                            </w:txbxContent>
                          </wps:txbx>
                          <wps:bodyPr anchorCtr="0" anchor="ctr" bIns="11425" lIns="11425" spcFirstLastPara="1" rIns="11425" wrap="square" tIns="1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722467" y="788391"/>
                              <a:ext cx="1109234" cy="554617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9" name="Shape 19"/>
                          <wps:spPr>
                            <a:xfrm>
                              <a:off x="722467" y="788391"/>
                              <a:ext cx="1109234" cy="5546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Equipos</w:t>
                                </w:r>
                              </w:p>
                            </w:txbxContent>
                          </wps:txbx>
                          <wps:bodyPr anchorCtr="0" anchor="ctr" bIns="11425" lIns="11425" spcFirstLastPara="1" rIns="11425" wrap="square" tIns="1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999776" y="1575947"/>
                              <a:ext cx="1109234" cy="554617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1" name="Shape 21"/>
                          <wps:spPr>
                            <a:xfrm>
                              <a:off x="999776" y="1575947"/>
                              <a:ext cx="1109234" cy="5546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Jefe de Proyecto</w:t>
                                </w:r>
                              </w:p>
                            </w:txbxContent>
                          </wps:txbx>
                          <wps:bodyPr anchorCtr="0" anchor="ctr" bIns="11425" lIns="11425" spcFirstLastPara="1" rIns="11425" wrap="square" tIns="1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999776" y="2363504"/>
                              <a:ext cx="1109234" cy="554617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3" name="Shape 23"/>
                          <wps:spPr>
                            <a:xfrm>
                              <a:off x="999776" y="2363504"/>
                              <a:ext cx="1109234" cy="5546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Equipo Técnico</w:t>
                                </w:r>
                              </w:p>
                            </w:txbxContent>
                          </wps:txbx>
                          <wps:bodyPr anchorCtr="0" anchor="ctr" bIns="11425" lIns="11425" spcFirstLastPara="1" rIns="11425" wrap="square" tIns="1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999776" y="3151061"/>
                              <a:ext cx="1109234" cy="554617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5" name="Shape 25"/>
                          <wps:spPr>
                            <a:xfrm>
                              <a:off x="999776" y="3151061"/>
                              <a:ext cx="1109234" cy="5546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cliente/patrocinador</w:t>
                                </w:r>
                              </w:p>
                            </w:txbxContent>
                          </wps:txbx>
                          <wps:bodyPr anchorCtr="0" anchor="ctr" bIns="11425" lIns="11425" spcFirstLastPara="1" rIns="11425" wrap="square" tIns="1142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2064641" y="788391"/>
                              <a:ext cx="1109234" cy="554617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7" name="Shape 27"/>
                          <wps:spPr>
                            <a:xfrm>
                              <a:off x="2064641" y="788391"/>
                              <a:ext cx="1109234" cy="5546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Materiales</w:t>
                                </w:r>
                              </w:p>
                            </w:txbxContent>
                          </wps:txbx>
                          <wps:bodyPr anchorCtr="0" anchor="ctr" bIns="11425" lIns="11425" spcFirstLastPara="1" rIns="11425" wrap="square" tIns="11425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2341950" y="1575947"/>
                              <a:ext cx="1109234" cy="554617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9" name="Shape 29"/>
                          <wps:spPr>
                            <a:xfrm>
                              <a:off x="2341950" y="1575947"/>
                              <a:ext cx="1109234" cy="5546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Equipos portatiles</w:t>
                                </w:r>
                              </w:p>
                            </w:txbxContent>
                          </wps:txbx>
                          <wps:bodyPr anchorCtr="0" anchor="ctr" bIns="11425" lIns="11425" spcFirstLastPara="1" rIns="11425" wrap="square" tIns="11425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2341950" y="2363504"/>
                              <a:ext cx="1109234" cy="554617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1" name="Shape 31"/>
                          <wps:spPr>
                            <a:xfrm>
                              <a:off x="2341950" y="2363504"/>
                              <a:ext cx="1109234" cy="5546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Software</w:t>
                                </w:r>
                              </w:p>
                            </w:txbxContent>
                          </wps:txbx>
                          <wps:bodyPr anchorCtr="0" anchor="ctr" bIns="11425" lIns="11425" spcFirstLastPara="1" rIns="11425" wrap="square" tIns="11425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3406815" y="788391"/>
                              <a:ext cx="1109234" cy="554617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3" name="Shape 33"/>
                          <wps:spPr>
                            <a:xfrm>
                              <a:off x="3406815" y="788391"/>
                              <a:ext cx="1109234" cy="5546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Suministros</w:t>
                                </w:r>
                              </w:p>
                            </w:txbxContent>
                          </wps:txbx>
                          <wps:bodyPr anchorCtr="0" anchor="ctr" bIns="11425" lIns="11425" spcFirstLastPara="1" rIns="11425" wrap="square" tIns="11425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3684123" y="1575947"/>
                              <a:ext cx="1109234" cy="554617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5" name="Shape 35"/>
                          <wps:spPr>
                            <a:xfrm>
                              <a:off x="3684123" y="1575947"/>
                              <a:ext cx="1109234" cy="5546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Repositorio Git</w:t>
                                </w:r>
                              </w:p>
                            </w:txbxContent>
                          </wps:txbx>
                          <wps:bodyPr anchorCtr="0" anchor="ctr" bIns="11425" lIns="11425" spcFirstLastPara="1" rIns="11425" wrap="square" tIns="11425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3684123" y="2363504"/>
                              <a:ext cx="1109234" cy="554617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7" name="Shape 37"/>
                          <wps:spPr>
                            <a:xfrm>
                              <a:off x="3684126" y="2363497"/>
                              <a:ext cx="1619400" cy="695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Plataforma de Gestión de proyecto</w:t>
                                </w:r>
                              </w:p>
                            </w:txbxContent>
                          </wps:txbx>
                          <wps:bodyPr anchorCtr="0" anchor="ctr" bIns="11425" lIns="11425" spcFirstLastPara="1" rIns="11425" wrap="square" tIns="11425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4748989" y="788391"/>
                              <a:ext cx="1109234" cy="554617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9" name="Shape 39"/>
                          <wps:spPr>
                            <a:xfrm>
                              <a:off x="4748989" y="788391"/>
                              <a:ext cx="1109234" cy="5546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Locales</w:t>
                                </w:r>
                              </w:p>
                            </w:txbxContent>
                          </wps:txbx>
                          <wps:bodyPr anchorCtr="0" anchor="ctr" bIns="11425" lIns="11425" spcFirstLastPara="1" rIns="11425" wrap="square" tIns="11425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5026297" y="1575947"/>
                              <a:ext cx="1109234" cy="554617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2540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1" name="Shape 41"/>
                          <wps:spPr>
                            <a:xfrm>
                              <a:off x="5026301" y="1625226"/>
                              <a:ext cx="1619400" cy="109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Entorno de trabajo en remoto y espacio colaborativo virtual</w:t>
                                </w:r>
                              </w:p>
                            </w:txbxContent>
                          </wps:txbx>
                          <wps:bodyPr anchorCtr="0" anchor="ctr" bIns="11425" lIns="11425" spcFirstLastPara="1" rIns="11425" wrap="square" tIns="11425">
                            <a:spAutoFit/>
                          </wps:bodyPr>
                        </wps:wsp>
                      </wpg:grpSp>
                      <wps:wsp>
                        <wps:cNvSpPr txBox="1"/>
                        <wps:cNvPr id="42" name="Shape 42"/>
                        <wps:spPr>
                          <a:xfrm>
                            <a:off x="3298975" y="4764179"/>
                            <a:ext cx="1109100" cy="55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15.9999942779541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Software</w:t>
                              </w:r>
                            </w:p>
                          </w:txbxContent>
                        </wps:txbx>
                        <wps:bodyPr anchorCtr="0" anchor="ctr" bIns="11425" lIns="11425" spcFirstLastPara="1" rIns="11425" wrap="square" tIns="1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858000" cy="5313228"/>
                <wp:effectExtent b="0" l="0" r="0" t="0"/>
                <wp:docPr id="204324933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531322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9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PLAN DE GESTIÓN DE RECURSOS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GanttheadCoverSheet" w:customStyle="1">
    <w:name w:val="Gantthead Cover Sheet"/>
    <w:basedOn w:val="Normal"/>
    <w:rsid w:val="000E0A9D"/>
    <w:pPr>
      <w:spacing w:after="240" w:afterAutospacing="0" w:before="240" w:line="240" w:lineRule="auto"/>
      <w:jc w:val="center"/>
    </w:pPr>
    <w:rPr>
      <w:rFonts w:ascii="Arial" w:cs="Arial" w:eastAsia="Times New Roman" w:hAnsi="Arial"/>
      <w:b w:val="1"/>
      <w:bCs w:val="1"/>
      <w:sz w:val="44"/>
      <w:szCs w:val="4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/>
    </w:tblPr>
  </w:style>
  <w:style w:type="table" w:styleId="Table6">
    <w:basedOn w:val="TableNormal"/>
    <w:tblPr>
      <w:tblStyleRowBandSize w:val="1"/>
      <w:tblStyleColBandSize w:val="1"/>
      <w:tblCellMar/>
    </w:tblPr>
  </w:style>
  <w:style w:type="table" w:styleId="Table7">
    <w:basedOn w:val="TableNormal"/>
    <w:tblPr>
      <w:tblStyleRowBandSize w:val="1"/>
      <w:tblStyleColBandSize w:val="1"/>
      <w:tblCellMar/>
    </w:tblPr>
  </w:style>
  <w:style w:type="table" w:styleId="Table8">
    <w:basedOn w:val="TableNormal"/>
    <w:tblPr>
      <w:tblStyleRowBandSize w:val="1"/>
      <w:tblStyleColBandSize w:val="1"/>
      <w:tblCellMar/>
    </w:tblPr>
  </w:style>
  <w:style w:type="table" w:styleId="Table9">
    <w:basedOn w:val="TableNormal"/>
    <w:tblPr>
      <w:tblStyleRowBandSize w:val="1"/>
      <w:tblStyleColBandSize w:val="1"/>
      <w:tblCellMar/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/>
    </w:tblPr>
  </w:style>
  <w:style w:type="table" w:styleId="Table14">
    <w:basedOn w:val="TableNormal"/>
    <w:tblPr>
      <w:tblStyleRowBandSize w:val="1"/>
      <w:tblStyleColBandSize w:val="1"/>
      <w:tblCellMar/>
    </w:tblPr>
  </w:style>
  <w:style w:type="table" w:styleId="Table15">
    <w:basedOn w:val="TableNormal"/>
    <w:tblPr>
      <w:tblStyleRowBandSize w:val="1"/>
      <w:tblStyleColBandSize w:val="1"/>
      <w:tblCellMar/>
    </w:tblPr>
  </w:style>
  <w:style w:type="table" w:styleId="Table16">
    <w:basedOn w:val="TableNormal"/>
    <w:tblPr>
      <w:tblStyleRowBandSize w:val="1"/>
      <w:tblStyleColBandSize w:val="1"/>
      <w:tblCellMar/>
    </w:tblPr>
  </w:style>
  <w:style w:type="table" w:styleId="Table17">
    <w:basedOn w:val="TableNormal"/>
    <w:tblPr>
      <w:tblStyleRowBandSize w:val="1"/>
      <w:tblStyleColBandSize w:val="1"/>
      <w:tblCellMar/>
    </w:tblPr>
  </w:style>
  <w:style w:type="table" w:styleId="Table18">
    <w:basedOn w:val="TableNormal"/>
    <w:tblPr>
      <w:tblStyleRowBandSize w:val="1"/>
      <w:tblStyleColBandSize w:val="1"/>
      <w:tblCellMar/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f5ZtSp/drVw9h6rH8ArLGRb7fw==">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PGPI</dc:creator>
</cp:coreProperties>
</file>